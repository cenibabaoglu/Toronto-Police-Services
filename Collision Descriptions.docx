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362C9" w14:textId="77777777" w:rsidR="001C2019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1 – Pedestrian Event </w:t>
      </w:r>
    </w:p>
    <w:p w14:paraId="1C41A2E5" w14:textId="77777777" w:rsidR="00F63D68" w:rsidRDefault="00F63D68" w:rsidP="008C19A7">
      <w:pPr>
        <w:autoSpaceDE w:val="0"/>
        <w:autoSpaceDN w:val="0"/>
        <w:rPr>
          <w:rFonts w:ascii="Arial" w:hAnsi="Arial" w:cs="Arial"/>
          <w:sz w:val="20"/>
          <w:szCs w:val="20"/>
          <w:highlight w:val="yellow"/>
          <w:lang w:eastAsia="en-CA"/>
        </w:rPr>
      </w:pPr>
    </w:p>
    <w:p w14:paraId="1D12F7EC" w14:textId="77777777" w:rsidR="008C19A7" w:rsidRPr="00B55C9B" w:rsidRDefault="008C19A7" w:rsidP="008C19A7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Any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 serious injury or </w:t>
      </w:r>
      <w:r w:rsidR="003C6E4D" w:rsidRPr="00B55C9B">
        <w:rPr>
          <w:rFonts w:ascii="Arial" w:hAnsi="Arial" w:cs="Arial"/>
          <w:sz w:val="20"/>
          <w:szCs w:val="20"/>
          <w:lang w:eastAsia="en-CA"/>
        </w:rPr>
        <w:t>fatal collision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where a pedestrian was involved. </w:t>
      </w:r>
    </w:p>
    <w:p w14:paraId="7BBDCC35" w14:textId="77777777" w:rsidR="008C19A7" w:rsidRPr="00B55C9B" w:rsidRDefault="008C19A7" w:rsidP="008C19A7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3B50054A" w14:textId="77777777" w:rsidR="005C5891" w:rsidRPr="00B55C9B" w:rsidRDefault="008C19A7" w:rsidP="008C19A7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 pedestrian is a person not occupying a bicycle or motor vehicle</w:t>
      </w:r>
      <w:r w:rsidR="005C5891" w:rsidRPr="00B55C9B">
        <w:rPr>
          <w:rFonts w:ascii="Arial" w:hAnsi="Arial" w:cs="Arial"/>
          <w:sz w:val="20"/>
          <w:szCs w:val="20"/>
          <w:lang w:eastAsia="en-CA"/>
        </w:rPr>
        <w:t xml:space="preserve"> and can be </w:t>
      </w:r>
      <w:r w:rsidR="0025750C" w:rsidRPr="00B55C9B">
        <w:rPr>
          <w:rFonts w:ascii="Arial" w:hAnsi="Arial" w:cs="Arial"/>
          <w:sz w:val="20"/>
          <w:szCs w:val="20"/>
          <w:lang w:eastAsia="en-CA"/>
        </w:rPr>
        <w:t>doing</w:t>
      </w:r>
      <w:r w:rsidR="005C5891" w:rsidRPr="00B55C9B">
        <w:rPr>
          <w:rFonts w:ascii="Arial" w:hAnsi="Arial" w:cs="Arial"/>
          <w:sz w:val="20"/>
          <w:szCs w:val="20"/>
          <w:lang w:eastAsia="en-CA"/>
        </w:rPr>
        <w:t xml:space="preserve"> of the following:</w:t>
      </w:r>
    </w:p>
    <w:p w14:paraId="07E7C16D" w14:textId="77777777" w:rsidR="005C5891" w:rsidRPr="00B55C9B" w:rsidRDefault="005C5891" w:rsidP="00FF6CEC">
      <w:pPr>
        <w:pStyle w:val="ListParagraph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W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alking</w:t>
      </w:r>
    </w:p>
    <w:p w14:paraId="60F42865" w14:textId="77777777" w:rsidR="005C5891" w:rsidRPr="00B55C9B" w:rsidRDefault="005C5891" w:rsidP="00FF6CEC">
      <w:pPr>
        <w:pStyle w:val="ListParagraph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itting</w:t>
      </w:r>
    </w:p>
    <w:p w14:paraId="11BE9491" w14:textId="77777777" w:rsidR="005C5891" w:rsidRPr="00B55C9B" w:rsidRDefault="005C5891" w:rsidP="00FF6CEC">
      <w:pPr>
        <w:pStyle w:val="ListParagraph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L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ying</w:t>
      </w:r>
    </w:p>
    <w:p w14:paraId="57564B67" w14:textId="77777777" w:rsidR="005C5891" w:rsidRPr="00B55C9B" w:rsidRDefault="005C5891" w:rsidP="00FF6CEC">
      <w:pPr>
        <w:pStyle w:val="ListParagraph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tanding</w:t>
      </w:r>
    </w:p>
    <w:p w14:paraId="24978842" w14:textId="77777777" w:rsidR="005C5891" w:rsidRPr="00B55C9B" w:rsidRDefault="005C5891" w:rsidP="00FF6CEC">
      <w:pPr>
        <w:pStyle w:val="ListParagraph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W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 xml:space="preserve">orking on a road or place </w:t>
      </w:r>
    </w:p>
    <w:p w14:paraId="64531DA6" w14:textId="77777777" w:rsidR="00FF6CEC" w:rsidRPr="00B55C9B" w:rsidRDefault="005C5891" w:rsidP="00FF6CEC">
      <w:pPr>
        <w:pStyle w:val="ListParagraph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O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 xml:space="preserve">r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using 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a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small wheeled device that provides personal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>mobility such as</w:t>
      </w:r>
      <w:r w:rsidR="00FF6CEC" w:rsidRPr="00B55C9B">
        <w:rPr>
          <w:rFonts w:ascii="Arial" w:hAnsi="Arial" w:cs="Arial"/>
          <w:sz w:val="20"/>
          <w:szCs w:val="20"/>
          <w:lang w:eastAsia="en-CA"/>
        </w:rPr>
        <w:t xml:space="preserve"> the following: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</w:p>
    <w:p w14:paraId="63A542B1" w14:textId="77777777" w:rsidR="00FF6CEC" w:rsidRPr="00B55C9B" w:rsidRDefault="00FF6CEC" w:rsidP="00C90130">
      <w:pPr>
        <w:pStyle w:val="ListParagraph"/>
        <w:numPr>
          <w:ilvl w:val="0"/>
          <w:numId w:val="3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Skateboard</w:t>
      </w:r>
    </w:p>
    <w:p w14:paraId="55FC74E3" w14:textId="77777777" w:rsidR="00FF6CEC" w:rsidRPr="00B55C9B" w:rsidRDefault="00FF6CEC" w:rsidP="00C90130">
      <w:pPr>
        <w:pStyle w:val="ListParagraph"/>
        <w:numPr>
          <w:ilvl w:val="0"/>
          <w:numId w:val="3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Skates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</w:p>
    <w:p w14:paraId="511D1A94" w14:textId="77777777" w:rsidR="00C90130" w:rsidRPr="00B55C9B" w:rsidRDefault="00C90130" w:rsidP="00C901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In-line skates </w:t>
      </w:r>
    </w:p>
    <w:p w14:paraId="6491921B" w14:textId="77777777" w:rsidR="00030A68" w:rsidRPr="00B55C9B" w:rsidRDefault="00030A68" w:rsidP="00030A68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Scooter</w:t>
      </w:r>
    </w:p>
    <w:p w14:paraId="3F9EF6B1" w14:textId="77777777" w:rsidR="008C19A7" w:rsidRPr="00B55C9B" w:rsidRDefault="00C90130" w:rsidP="00C90130">
      <w:pPr>
        <w:pStyle w:val="ListParagraph"/>
        <w:numPr>
          <w:ilvl w:val="0"/>
          <w:numId w:val="3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Segway</w:t>
      </w:r>
    </w:p>
    <w:p w14:paraId="506AB8D2" w14:textId="77777777" w:rsidR="00FF6CEC" w:rsidRPr="00B55C9B" w:rsidRDefault="00FF6CEC" w:rsidP="00C901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Stroller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</w:p>
    <w:p w14:paraId="294125EF" w14:textId="77777777" w:rsidR="00FF6CEC" w:rsidRPr="00B55C9B" w:rsidRDefault="00FF6CEC" w:rsidP="00C901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Wheelchair</w:t>
      </w:r>
      <w:r w:rsidR="008C19A7" w:rsidRPr="00B55C9B">
        <w:rPr>
          <w:rFonts w:ascii="Arial" w:hAnsi="Arial" w:cs="Arial"/>
          <w:sz w:val="20"/>
          <w:szCs w:val="20"/>
          <w:lang w:eastAsia="en-CA"/>
        </w:rPr>
        <w:t xml:space="preserve">  </w:t>
      </w:r>
    </w:p>
    <w:p w14:paraId="43590CE7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</w:p>
    <w:p w14:paraId="4A50D3E8" w14:textId="77777777" w:rsidR="00683737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2</w:t>
      </w:r>
      <w:r w:rsidR="00683737" w:rsidRPr="00B55C9B">
        <w:rPr>
          <w:rFonts w:ascii="Arial" w:hAnsi="Arial" w:cs="Arial"/>
          <w:color w:val="1F497D"/>
          <w:sz w:val="24"/>
          <w:szCs w:val="24"/>
        </w:rPr>
        <w:t> – C</w:t>
      </w:r>
      <w:r w:rsidRPr="00B55C9B">
        <w:rPr>
          <w:rFonts w:ascii="Arial" w:hAnsi="Arial" w:cs="Arial"/>
          <w:color w:val="1F497D"/>
          <w:sz w:val="24"/>
          <w:szCs w:val="24"/>
        </w:rPr>
        <w:t>yclist Event</w:t>
      </w:r>
    </w:p>
    <w:p w14:paraId="19DE4AE4" w14:textId="77777777" w:rsidR="00F63D68" w:rsidRPr="00B55C9B" w:rsidRDefault="00F63D68" w:rsidP="00030A68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7FEBDDF9" w14:textId="77777777" w:rsidR="00030A68" w:rsidRPr="00B55C9B" w:rsidRDefault="00030A68" w:rsidP="00030A68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>collision where a cyclist is involved.</w:t>
      </w:r>
    </w:p>
    <w:p w14:paraId="16AF8ECC" w14:textId="77777777" w:rsidR="00DC1740" w:rsidRPr="00B55C9B" w:rsidRDefault="00DC1740" w:rsidP="00030A68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6805ECF7" w14:textId="77777777" w:rsidR="00030A68" w:rsidRPr="00B55C9B" w:rsidRDefault="00030A68" w:rsidP="00030A68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 cyclist is a person</w:t>
      </w:r>
      <w:r w:rsidR="00C72F0F" w:rsidRPr="00B55C9B">
        <w:rPr>
          <w:rFonts w:ascii="Arial" w:hAnsi="Arial" w:cs="Arial"/>
          <w:sz w:val="20"/>
          <w:szCs w:val="20"/>
          <w:lang w:eastAsia="en-CA"/>
        </w:rPr>
        <w:t xml:space="preserve"> controlling or </w:t>
      </w:r>
      <w:r w:rsidR="005D4590" w:rsidRPr="00B55C9B">
        <w:rPr>
          <w:rFonts w:ascii="Arial" w:hAnsi="Arial" w:cs="Arial"/>
          <w:sz w:val="20"/>
          <w:szCs w:val="20"/>
          <w:lang w:eastAsia="en-CA"/>
        </w:rPr>
        <w:t xml:space="preserve">a </w:t>
      </w:r>
      <w:r w:rsidR="00C72F0F" w:rsidRPr="00B55C9B">
        <w:rPr>
          <w:rFonts w:ascii="Arial" w:hAnsi="Arial" w:cs="Arial"/>
          <w:sz w:val="20"/>
          <w:szCs w:val="20"/>
          <w:lang w:eastAsia="en-CA"/>
        </w:rPr>
        <w:t xml:space="preserve">passenger on </w:t>
      </w:r>
      <w:r w:rsidRPr="00B55C9B">
        <w:rPr>
          <w:rFonts w:ascii="Arial" w:hAnsi="Arial" w:cs="Arial"/>
          <w:sz w:val="20"/>
          <w:szCs w:val="20"/>
          <w:lang w:eastAsia="en-CA"/>
        </w:rPr>
        <w:t>a road vehicle propelled by human power (i.e. pedalling) through a belt, chain or gear</w:t>
      </w:r>
      <w:r w:rsidR="00C72F0F" w:rsidRPr="00B55C9B">
        <w:rPr>
          <w:rFonts w:ascii="Arial" w:hAnsi="Arial" w:cs="Arial"/>
          <w:sz w:val="20"/>
          <w:szCs w:val="20"/>
          <w:lang w:eastAsia="en-CA"/>
        </w:rPr>
        <w:t>. (i.e.) a moped or bicycle.</w:t>
      </w:r>
    </w:p>
    <w:p w14:paraId="4660BD29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</w:p>
    <w:p w14:paraId="0845AA49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3 – Automobile Event</w:t>
      </w:r>
    </w:p>
    <w:p w14:paraId="73A26492" w14:textId="77777777" w:rsidR="00FF16F8" w:rsidRPr="00B55C9B" w:rsidRDefault="00FF16F8" w:rsidP="001C2019">
      <w:pPr>
        <w:autoSpaceDE w:val="0"/>
        <w:autoSpaceDN w:val="0"/>
        <w:rPr>
          <w:rFonts w:ascii="Times New Roman" w:hAnsi="Times New Roman" w:cs="Times New Roman"/>
          <w:sz w:val="20"/>
          <w:szCs w:val="20"/>
          <w:lang w:eastAsia="en-CA"/>
        </w:rPr>
      </w:pPr>
    </w:p>
    <w:p w14:paraId="37F91BC4" w14:textId="77777777" w:rsidR="00FF16F8" w:rsidRPr="00B55C9B" w:rsidRDefault="00FF16F8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Any</w:t>
      </w:r>
      <w:r w:rsidR="00D7529A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="00D7529A" w:rsidRPr="00B55C9B">
        <w:rPr>
          <w:rFonts w:ascii="Arial" w:hAnsi="Arial" w:cs="Arial"/>
          <w:sz w:val="20"/>
          <w:szCs w:val="20"/>
          <w:lang w:eastAsia="en-CA"/>
        </w:rPr>
        <w:t>collision where an occupant of an automobile is involved.</w:t>
      </w:r>
    </w:p>
    <w:p w14:paraId="6AAB093D" w14:textId="77777777" w:rsidR="00AA4A34" w:rsidRPr="00B55C9B" w:rsidRDefault="00AA4A34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3E8E5D99" w14:textId="77777777" w:rsidR="00FF16F8" w:rsidRPr="00B55C9B" w:rsidRDefault="00AA4A34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 automobile is a motor vehicle </w:t>
      </w:r>
      <w:r w:rsidR="00EB72BE" w:rsidRPr="00B55C9B">
        <w:rPr>
          <w:rFonts w:ascii="Arial" w:hAnsi="Arial" w:cs="Arial"/>
          <w:sz w:val="20"/>
          <w:szCs w:val="20"/>
          <w:lang w:eastAsia="en-CA"/>
        </w:rPr>
        <w:t xml:space="preserve">with </w:t>
      </w:r>
      <w:r w:rsidR="00D520BD" w:rsidRPr="00B55C9B">
        <w:rPr>
          <w:rFonts w:ascii="Arial" w:hAnsi="Arial" w:cs="Arial"/>
          <w:sz w:val="20"/>
          <w:szCs w:val="20"/>
          <w:lang w:eastAsia="en-CA"/>
        </w:rPr>
        <w:t>more than three</w:t>
      </w:r>
      <w:r w:rsidR="00EB72BE" w:rsidRPr="00B55C9B">
        <w:rPr>
          <w:rFonts w:ascii="Arial" w:hAnsi="Arial" w:cs="Arial"/>
          <w:sz w:val="20"/>
          <w:szCs w:val="20"/>
          <w:lang w:eastAsia="en-CA"/>
        </w:rPr>
        <w:t xml:space="preserve"> wheels for general use </w:t>
      </w:r>
      <w:r w:rsidR="00C4006F" w:rsidRPr="00B55C9B">
        <w:rPr>
          <w:rFonts w:ascii="Arial" w:hAnsi="Arial" w:cs="Arial"/>
          <w:sz w:val="20"/>
          <w:szCs w:val="20"/>
          <w:lang w:eastAsia="en-CA"/>
        </w:rPr>
        <w:t>including:</w:t>
      </w:r>
    </w:p>
    <w:p w14:paraId="76A99AC2" w14:textId="77777777" w:rsidR="00C4006F" w:rsidRPr="00B55C9B" w:rsidRDefault="00C4006F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Cars</w:t>
      </w:r>
    </w:p>
    <w:p w14:paraId="63A2FF0F" w14:textId="77777777" w:rsidR="00C4006F" w:rsidRPr="00B55C9B" w:rsidRDefault="00C4006F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Station wagons</w:t>
      </w:r>
    </w:p>
    <w:p w14:paraId="7F1FC294" w14:textId="77777777" w:rsidR="00132FD4" w:rsidRPr="00B55C9B" w:rsidRDefault="00132FD4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Taxis</w:t>
      </w:r>
    </w:p>
    <w:p w14:paraId="0078A9B2" w14:textId="77777777" w:rsidR="00C4006F" w:rsidRPr="00B55C9B" w:rsidRDefault="00C4006F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Passenger vans</w:t>
      </w:r>
    </w:p>
    <w:p w14:paraId="3012C3F1" w14:textId="77777777" w:rsidR="00C4006F" w:rsidRPr="00B55C9B" w:rsidRDefault="00C4006F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Delivery vans</w:t>
      </w:r>
    </w:p>
    <w:p w14:paraId="5AF3C9D2" w14:textId="77777777" w:rsidR="00C4006F" w:rsidRPr="00B55C9B" w:rsidRDefault="00C4006F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Pickup trucks</w:t>
      </w:r>
    </w:p>
    <w:p w14:paraId="55925764" w14:textId="77777777" w:rsidR="00C4006F" w:rsidRPr="00B55C9B" w:rsidRDefault="00C4006F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Tow trucks</w:t>
      </w:r>
    </w:p>
    <w:p w14:paraId="6A2F6E3E" w14:textId="77777777" w:rsidR="00D520BD" w:rsidRPr="00B55C9B" w:rsidRDefault="00D520BD" w:rsidP="00D520BD">
      <w:pPr>
        <w:pStyle w:val="ListParagraph"/>
        <w:numPr>
          <w:ilvl w:val="0"/>
          <w:numId w:val="11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SUVs</w:t>
      </w:r>
    </w:p>
    <w:p w14:paraId="38A53556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</w:p>
    <w:p w14:paraId="34FC04E7" w14:textId="77777777" w:rsidR="00683737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4 – Motorcycle Event</w:t>
      </w:r>
    </w:p>
    <w:p w14:paraId="4354D188" w14:textId="77777777" w:rsidR="00F63D68" w:rsidRPr="00B55C9B" w:rsidRDefault="00F63D68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27F7306A" w14:textId="77777777" w:rsidR="005D4590" w:rsidRPr="00B55C9B" w:rsidRDefault="001C201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An</w:t>
      </w:r>
      <w:r w:rsidR="00683737" w:rsidRPr="00B55C9B">
        <w:rPr>
          <w:rFonts w:ascii="Arial" w:hAnsi="Arial" w:cs="Arial"/>
          <w:sz w:val="20"/>
          <w:szCs w:val="20"/>
          <w:lang w:eastAsia="en-CA"/>
        </w:rPr>
        <w:t xml:space="preserve">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="00683737" w:rsidRPr="00B55C9B">
        <w:rPr>
          <w:rFonts w:ascii="Arial" w:hAnsi="Arial" w:cs="Arial"/>
          <w:sz w:val="20"/>
          <w:szCs w:val="20"/>
          <w:lang w:eastAsia="en-CA"/>
        </w:rPr>
        <w:t xml:space="preserve">collision where a </w:t>
      </w:r>
      <w:r w:rsidR="005D4590" w:rsidRPr="00B55C9B">
        <w:rPr>
          <w:rFonts w:ascii="Arial" w:hAnsi="Arial" w:cs="Arial"/>
          <w:sz w:val="20"/>
          <w:szCs w:val="20"/>
          <w:lang w:eastAsia="en-CA"/>
        </w:rPr>
        <w:t>motorcyclist is involved.</w:t>
      </w:r>
    </w:p>
    <w:p w14:paraId="51091C76" w14:textId="77777777" w:rsidR="00DC1740" w:rsidRPr="00B55C9B" w:rsidRDefault="00DC1740" w:rsidP="00D74043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6595BF6B" w14:textId="77777777" w:rsidR="00683737" w:rsidRPr="008C1A5B" w:rsidRDefault="005D4590" w:rsidP="008C1A5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 Motorcyclist is a person </w:t>
      </w:r>
      <w:r w:rsidR="00926665" w:rsidRPr="00B55C9B">
        <w:rPr>
          <w:rFonts w:ascii="Arial" w:hAnsi="Arial" w:cs="Arial"/>
          <w:sz w:val="20"/>
          <w:szCs w:val="20"/>
          <w:lang w:eastAsia="en-CA"/>
        </w:rPr>
        <w:t xml:space="preserve">operator </w:t>
      </w:r>
      <w:r w:rsidRPr="00B55C9B">
        <w:rPr>
          <w:rFonts w:ascii="Arial" w:hAnsi="Arial" w:cs="Arial"/>
          <w:sz w:val="20"/>
          <w:szCs w:val="20"/>
          <w:lang w:eastAsia="en-CA"/>
        </w:rPr>
        <w:t>or a passenger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 xml:space="preserve"> of a</w:t>
      </w:r>
      <w:r w:rsidR="00926665" w:rsidRPr="00B55C9B">
        <w:rPr>
          <w:rFonts w:ascii="Arial" w:hAnsi="Arial" w:cs="Arial"/>
          <w:sz w:val="20"/>
          <w:szCs w:val="20"/>
          <w:lang w:eastAsia="en-CA"/>
        </w:rPr>
        <w:t xml:space="preserve"> self-propelled motor vehicle with</w:t>
      </w:r>
      <w:r w:rsidR="00D520BD" w:rsidRPr="00B55C9B">
        <w:rPr>
          <w:rFonts w:ascii="Arial" w:hAnsi="Arial" w:cs="Arial"/>
          <w:sz w:val="20"/>
          <w:szCs w:val="20"/>
          <w:lang w:eastAsia="en-CA"/>
        </w:rPr>
        <w:t xml:space="preserve"> not more than three</w:t>
      </w:r>
      <w:r w:rsidR="00BA6284" w:rsidRPr="00B55C9B">
        <w:rPr>
          <w:rFonts w:ascii="Arial" w:hAnsi="Arial" w:cs="Arial"/>
          <w:sz w:val="20"/>
          <w:szCs w:val="20"/>
          <w:lang w:eastAsia="en-CA"/>
        </w:rPr>
        <w:t xml:space="preserve"> wheel</w:t>
      </w:r>
      <w:r w:rsidR="00926665" w:rsidRPr="00B55C9B">
        <w:rPr>
          <w:rFonts w:ascii="Arial" w:hAnsi="Arial" w:cs="Arial"/>
          <w:sz w:val="20"/>
          <w:szCs w:val="20"/>
          <w:lang w:eastAsia="en-CA"/>
        </w:rPr>
        <w:t>s</w:t>
      </w:r>
      <w:r w:rsidR="00D74043" w:rsidRPr="00B55C9B">
        <w:rPr>
          <w:rFonts w:ascii="Arial" w:hAnsi="Arial" w:cs="Arial"/>
          <w:sz w:val="20"/>
          <w:szCs w:val="20"/>
          <w:lang w:eastAsia="en-CA"/>
        </w:rPr>
        <w:t>.</w:t>
      </w:r>
    </w:p>
    <w:p w14:paraId="3CDD62EF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</w:p>
    <w:p w14:paraId="1429365B" w14:textId="77777777" w:rsidR="00791F27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5</w:t>
      </w:r>
      <w:r w:rsidR="00791F27" w:rsidRPr="00B55C9B">
        <w:rPr>
          <w:rFonts w:ascii="Arial" w:hAnsi="Arial" w:cs="Arial"/>
          <w:color w:val="1F497D"/>
          <w:sz w:val="24"/>
          <w:szCs w:val="24"/>
        </w:rPr>
        <w:t xml:space="preserve"> –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 Truck Event </w:t>
      </w:r>
    </w:p>
    <w:p w14:paraId="0C16F822" w14:textId="77777777" w:rsidR="00F63D68" w:rsidRPr="00B55C9B" w:rsidRDefault="00F63D68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6839F73B" w14:textId="77777777" w:rsidR="00DC6C11" w:rsidRPr="00B55C9B" w:rsidRDefault="00DC6C11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</w:t>
      </w:r>
      <w:r w:rsidR="00E93A0E" w:rsidRPr="00B55C9B">
        <w:rPr>
          <w:rFonts w:ascii="Arial" w:hAnsi="Arial" w:cs="Arial"/>
          <w:sz w:val="20"/>
          <w:szCs w:val="20"/>
          <w:lang w:eastAsia="en-CA"/>
        </w:rPr>
        <w:t>ny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>collision involving an operator or passenger of a truck.</w:t>
      </w:r>
    </w:p>
    <w:p w14:paraId="12CE8C32" w14:textId="77777777" w:rsidR="00DC1740" w:rsidRPr="00B55C9B" w:rsidRDefault="00DC1740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18E51403" w14:textId="77777777" w:rsidR="00DC6C11" w:rsidRPr="00B55C9B" w:rsidRDefault="00DC6C11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 truck is a large motorized vehicle of transport</w:t>
      </w:r>
      <w:r w:rsidR="008A58B4" w:rsidRPr="00B55C9B">
        <w:rPr>
          <w:rFonts w:ascii="Arial" w:hAnsi="Arial" w:cs="Arial"/>
          <w:sz w:val="20"/>
          <w:szCs w:val="20"/>
          <w:lang w:eastAsia="en-CA"/>
        </w:rPr>
        <w:t xml:space="preserve"> such as the following:</w:t>
      </w:r>
    </w:p>
    <w:p w14:paraId="273D7342" w14:textId="77777777" w:rsidR="00F07E8D" w:rsidRPr="00B55C9B" w:rsidRDefault="00F07E8D" w:rsidP="00F07E8D">
      <w:pPr>
        <w:pStyle w:val="ListParagraph"/>
        <w:numPr>
          <w:ilvl w:val="0"/>
          <w:numId w:val="6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Open truck</w:t>
      </w:r>
    </w:p>
    <w:p w14:paraId="7B7B7F58" w14:textId="77777777" w:rsidR="00F07E8D" w:rsidRPr="00B55C9B" w:rsidRDefault="00F07E8D" w:rsidP="00F07E8D">
      <w:pPr>
        <w:pStyle w:val="ListParagraph"/>
        <w:numPr>
          <w:ilvl w:val="0"/>
          <w:numId w:val="6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lastRenderedPageBreak/>
        <w:t>Closed truck</w:t>
      </w:r>
    </w:p>
    <w:p w14:paraId="4BD1410A" w14:textId="77777777" w:rsidR="00F07E8D" w:rsidRPr="00B55C9B" w:rsidRDefault="00F07E8D" w:rsidP="00F07E8D">
      <w:pPr>
        <w:pStyle w:val="ListParagraph"/>
        <w:numPr>
          <w:ilvl w:val="0"/>
          <w:numId w:val="6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Tanker truck</w:t>
      </w:r>
    </w:p>
    <w:p w14:paraId="35B8F007" w14:textId="77777777" w:rsidR="00C64B69" w:rsidRPr="00B55C9B" w:rsidRDefault="00F07E8D" w:rsidP="00F07E8D">
      <w:pPr>
        <w:pStyle w:val="ListParagraph"/>
        <w:numPr>
          <w:ilvl w:val="0"/>
          <w:numId w:val="6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D</w:t>
      </w:r>
      <w:r w:rsidR="00C64B69" w:rsidRPr="00B55C9B">
        <w:rPr>
          <w:rFonts w:ascii="Arial" w:hAnsi="Arial" w:cs="Arial"/>
          <w:sz w:val="20"/>
          <w:szCs w:val="20"/>
          <w:lang w:eastAsia="en-CA"/>
        </w:rPr>
        <w:t>ump truck</w:t>
      </w:r>
    </w:p>
    <w:p w14:paraId="12DD1CC1" w14:textId="77777777" w:rsidR="00F07E8D" w:rsidRPr="00B55C9B" w:rsidRDefault="00F07E8D" w:rsidP="00F07E8D">
      <w:pPr>
        <w:pStyle w:val="ListParagraph"/>
        <w:numPr>
          <w:ilvl w:val="0"/>
          <w:numId w:val="6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Car Carrier</w:t>
      </w:r>
    </w:p>
    <w:p w14:paraId="47A4D448" w14:textId="77777777" w:rsidR="00F07E8D" w:rsidRPr="00B55C9B" w:rsidRDefault="00F07E8D" w:rsidP="00F07E8D">
      <w:pPr>
        <w:pStyle w:val="ListParagraph"/>
        <w:numPr>
          <w:ilvl w:val="0"/>
          <w:numId w:val="6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Tractor Trailer</w:t>
      </w:r>
    </w:p>
    <w:p w14:paraId="1970A287" w14:textId="77777777" w:rsidR="004504FC" w:rsidRPr="00B55C9B" w:rsidRDefault="004504FC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See the </w:t>
      </w:r>
      <w:r w:rsidR="00DC6C11" w:rsidRPr="00B55C9B">
        <w:rPr>
          <w:rFonts w:ascii="Arial" w:hAnsi="Arial" w:cs="Arial"/>
          <w:sz w:val="20"/>
          <w:szCs w:val="20"/>
          <w:lang w:eastAsia="en-CA"/>
        </w:rPr>
        <w:t>MV</w:t>
      </w:r>
      <w:r w:rsidRPr="00B55C9B">
        <w:rPr>
          <w:rFonts w:ascii="Arial" w:hAnsi="Arial" w:cs="Arial"/>
          <w:sz w:val="20"/>
          <w:szCs w:val="20"/>
          <w:lang w:eastAsia="en-CA"/>
        </w:rPr>
        <w:t>C</w:t>
      </w:r>
      <w:r w:rsidR="00DC6C11" w:rsidRPr="00B55C9B">
        <w:rPr>
          <w:rFonts w:ascii="Arial" w:hAnsi="Arial" w:cs="Arial"/>
          <w:sz w:val="20"/>
          <w:szCs w:val="20"/>
          <w:lang w:eastAsia="en-CA"/>
        </w:rPr>
        <w:t>R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for more information</w:t>
      </w:r>
      <w:r w:rsidR="00DC6C11" w:rsidRPr="00B55C9B">
        <w:rPr>
          <w:rFonts w:ascii="Arial" w:hAnsi="Arial" w:cs="Arial"/>
          <w:sz w:val="20"/>
          <w:szCs w:val="20"/>
          <w:lang w:eastAsia="en-CA"/>
        </w:rPr>
        <w:t>.</w:t>
      </w:r>
    </w:p>
    <w:p w14:paraId="1117DCC1" w14:textId="77777777" w:rsidR="00F07E8D" w:rsidRPr="00B55C9B" w:rsidRDefault="00F07E8D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5B7C8512" w14:textId="77777777" w:rsidR="00E23007" w:rsidRPr="00B55C9B" w:rsidRDefault="004504FC" w:rsidP="00DC6C11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Note: </w:t>
      </w:r>
      <w:r w:rsidR="00DC6C11" w:rsidRPr="00B55C9B">
        <w:rPr>
          <w:rFonts w:ascii="Arial" w:hAnsi="Arial" w:cs="Arial"/>
          <w:sz w:val="20"/>
          <w:szCs w:val="20"/>
          <w:lang w:eastAsia="en-CA"/>
        </w:rPr>
        <w:t>Th</w:t>
      </w:r>
      <w:r w:rsidRPr="00B55C9B">
        <w:rPr>
          <w:rFonts w:ascii="Arial" w:hAnsi="Arial" w:cs="Arial"/>
          <w:sz w:val="20"/>
          <w:szCs w:val="20"/>
          <w:lang w:eastAsia="en-CA"/>
        </w:rPr>
        <w:t>e</w:t>
      </w:r>
      <w:r w:rsidR="00E23007" w:rsidRPr="00B55C9B">
        <w:rPr>
          <w:rFonts w:ascii="Arial" w:hAnsi="Arial" w:cs="Arial"/>
          <w:sz w:val="20"/>
          <w:szCs w:val="20"/>
          <w:lang w:eastAsia="en-CA"/>
        </w:rPr>
        <w:t xml:space="preserve"> definition of truck does not include the following:</w:t>
      </w:r>
    </w:p>
    <w:p w14:paraId="5309DCC7" w14:textId="77777777" w:rsidR="004B603D" w:rsidRPr="00B55C9B" w:rsidRDefault="004B603D" w:rsidP="004B603D">
      <w:pPr>
        <w:pStyle w:val="ListParagraph"/>
        <w:numPr>
          <w:ilvl w:val="0"/>
          <w:numId w:val="5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Delivery van</w:t>
      </w:r>
    </w:p>
    <w:p w14:paraId="3C67A4F2" w14:textId="77777777" w:rsidR="00E23007" w:rsidRPr="00B55C9B" w:rsidRDefault="004B603D" w:rsidP="00E23007">
      <w:pPr>
        <w:pStyle w:val="ListParagraph"/>
        <w:numPr>
          <w:ilvl w:val="0"/>
          <w:numId w:val="5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P</w:t>
      </w:r>
      <w:r w:rsidR="00E23007" w:rsidRPr="00B55C9B">
        <w:rPr>
          <w:rFonts w:ascii="Arial" w:hAnsi="Arial" w:cs="Arial"/>
          <w:sz w:val="20"/>
          <w:szCs w:val="20"/>
          <w:lang w:eastAsia="en-CA"/>
        </w:rPr>
        <w:t>assenger van</w:t>
      </w:r>
    </w:p>
    <w:p w14:paraId="6F2FABE8" w14:textId="77777777" w:rsidR="00DC6C11" w:rsidRPr="00B55C9B" w:rsidRDefault="004B603D" w:rsidP="00E23007">
      <w:pPr>
        <w:pStyle w:val="ListParagraph"/>
        <w:numPr>
          <w:ilvl w:val="0"/>
          <w:numId w:val="5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P</w:t>
      </w:r>
      <w:r w:rsidR="00DC6C11" w:rsidRPr="00B55C9B">
        <w:rPr>
          <w:rFonts w:ascii="Arial" w:hAnsi="Arial" w:cs="Arial"/>
          <w:sz w:val="20"/>
          <w:szCs w:val="20"/>
          <w:lang w:eastAsia="en-CA"/>
        </w:rPr>
        <w:t>ickup truck</w:t>
      </w:r>
    </w:p>
    <w:p w14:paraId="12E2D4E0" w14:textId="77777777" w:rsidR="00E23007" w:rsidRPr="00B55C9B" w:rsidRDefault="004B603D" w:rsidP="00E2300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V</w:t>
      </w:r>
      <w:r w:rsidR="00DC6C11" w:rsidRPr="00B55C9B">
        <w:rPr>
          <w:rFonts w:ascii="Arial" w:hAnsi="Arial" w:cs="Arial"/>
          <w:sz w:val="20"/>
          <w:szCs w:val="20"/>
          <w:lang w:eastAsia="en-CA"/>
        </w:rPr>
        <w:t>an</w:t>
      </w:r>
    </w:p>
    <w:p w14:paraId="230D56F0" w14:textId="77777777" w:rsidR="00DC6C11" w:rsidRPr="00B55C9B" w:rsidRDefault="00E23007" w:rsidP="00E23007">
      <w:pPr>
        <w:pStyle w:val="ListParagraph"/>
        <w:numPr>
          <w:ilvl w:val="0"/>
          <w:numId w:val="5"/>
        </w:num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SUV</w:t>
      </w:r>
    </w:p>
    <w:p w14:paraId="51CD0C8E" w14:textId="77777777" w:rsidR="00DC6C11" w:rsidRPr="00B55C9B" w:rsidRDefault="00DC6C11" w:rsidP="001C2019">
      <w:pPr>
        <w:autoSpaceDE w:val="0"/>
        <w:autoSpaceDN w:val="0"/>
        <w:rPr>
          <w:rFonts w:ascii="Times New Roman" w:hAnsi="Times New Roman" w:cs="Times New Roman"/>
          <w:sz w:val="20"/>
          <w:szCs w:val="20"/>
          <w:lang w:eastAsia="en-CA"/>
        </w:rPr>
      </w:pPr>
    </w:p>
    <w:p w14:paraId="4267757C" w14:textId="77777777" w:rsidR="00DC6C11" w:rsidRPr="00B55C9B" w:rsidRDefault="00DC6C11" w:rsidP="001C2019">
      <w:pPr>
        <w:autoSpaceDE w:val="0"/>
        <w:autoSpaceDN w:val="0"/>
        <w:rPr>
          <w:rFonts w:ascii="Times New Roman" w:hAnsi="Times New Roman" w:cs="Times New Roman"/>
          <w:sz w:val="20"/>
          <w:szCs w:val="20"/>
          <w:lang w:eastAsia="en-CA"/>
        </w:rPr>
      </w:pPr>
    </w:p>
    <w:p w14:paraId="1612DDFB" w14:textId="77777777" w:rsidR="00C166A5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6</w:t>
      </w:r>
      <w:r w:rsidR="00877079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Transit Vehicle Event </w:t>
      </w:r>
    </w:p>
    <w:p w14:paraId="6CDAA80B" w14:textId="77777777" w:rsidR="00F63D68" w:rsidRPr="00B55C9B" w:rsidRDefault="00F63D68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1B6DA13D" w14:textId="77777777" w:rsidR="00C166A5" w:rsidRPr="00B55C9B" w:rsidRDefault="00C166A5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</w:t>
      </w:r>
      <w:r w:rsidR="00E93A0E" w:rsidRPr="00B55C9B">
        <w:rPr>
          <w:rFonts w:ascii="Arial" w:hAnsi="Arial" w:cs="Arial"/>
          <w:sz w:val="20"/>
          <w:szCs w:val="20"/>
          <w:lang w:eastAsia="en-CA"/>
        </w:rPr>
        <w:t>ny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 serious or </w:t>
      </w:r>
      <w:proofErr w:type="gramStart"/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fatal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collision</w:t>
      </w:r>
      <w:proofErr w:type="gramEnd"/>
      <w:r w:rsidRPr="00B55C9B">
        <w:rPr>
          <w:rFonts w:ascii="Arial" w:hAnsi="Arial" w:cs="Arial"/>
          <w:sz w:val="20"/>
          <w:szCs w:val="20"/>
          <w:lang w:eastAsia="en-CA"/>
        </w:rPr>
        <w:t xml:space="preserve"> involving a</w:t>
      </w:r>
      <w:r w:rsidR="008B6F54" w:rsidRPr="00B55C9B">
        <w:rPr>
          <w:rFonts w:ascii="Arial" w:hAnsi="Arial" w:cs="Arial"/>
          <w:sz w:val="20"/>
          <w:szCs w:val="20"/>
          <w:lang w:eastAsia="en-CA"/>
        </w:rPr>
        <w:t>n operator or passenger of a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transit vehicle or streetcar.</w:t>
      </w:r>
    </w:p>
    <w:p w14:paraId="57CF62B9" w14:textId="77777777" w:rsidR="00C166A5" w:rsidRPr="00B55C9B" w:rsidRDefault="00C166A5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4A0B2A93" w14:textId="77777777" w:rsidR="001C2019" w:rsidRPr="00B55C9B" w:rsidRDefault="001C201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 </w:t>
      </w:r>
      <w:r w:rsidRPr="00B55C9B">
        <w:rPr>
          <w:rFonts w:ascii="Arial" w:hAnsi="Arial" w:cs="Arial"/>
          <w:bCs/>
          <w:sz w:val="20"/>
          <w:szCs w:val="20"/>
          <w:lang w:eastAsia="en-CA"/>
        </w:rPr>
        <w:t>transit vehicle</w:t>
      </w:r>
      <w:r w:rsidRPr="00B55C9B">
        <w:rPr>
          <w:rFonts w:ascii="Arial" w:hAnsi="Arial" w:cs="Arial"/>
          <w:b/>
          <w:bCs/>
          <w:sz w:val="20"/>
          <w:szCs w:val="20"/>
          <w:lang w:eastAsia="en-CA"/>
        </w:rPr>
        <w:t xml:space="preserve"> </w:t>
      </w:r>
      <w:r w:rsidRPr="00B55C9B">
        <w:rPr>
          <w:rFonts w:ascii="Arial" w:hAnsi="Arial" w:cs="Arial"/>
          <w:sz w:val="20"/>
          <w:szCs w:val="20"/>
          <w:lang w:eastAsia="en-CA"/>
        </w:rPr>
        <w:t>is any motor vehicle designed, constructed, and or used for the transportation of passengers; primarily</w:t>
      </w:r>
      <w:r w:rsidR="00BC4A96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Pr="00B55C9B">
        <w:rPr>
          <w:rFonts w:ascii="Arial" w:hAnsi="Arial" w:cs="Arial"/>
          <w:sz w:val="20"/>
          <w:szCs w:val="20"/>
          <w:lang w:eastAsia="en-CA"/>
        </w:rPr>
        <w:t>of a transport device which provides seats for more than eight persons including a driver.</w:t>
      </w:r>
    </w:p>
    <w:p w14:paraId="296D1B4D" w14:textId="77777777" w:rsidR="001C2019" w:rsidRPr="00B55C9B" w:rsidRDefault="001C201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59BD20E7" w14:textId="77777777" w:rsidR="001C2019" w:rsidRPr="00B55C9B" w:rsidRDefault="001C201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 </w:t>
      </w:r>
      <w:r w:rsidR="00FD2DA8" w:rsidRPr="00B55C9B">
        <w:rPr>
          <w:rFonts w:ascii="Arial" w:hAnsi="Arial" w:cs="Arial"/>
          <w:bCs/>
          <w:sz w:val="20"/>
          <w:szCs w:val="20"/>
          <w:lang w:eastAsia="en-CA"/>
        </w:rPr>
        <w:t>s</w:t>
      </w:r>
      <w:r w:rsidRPr="00B55C9B">
        <w:rPr>
          <w:rFonts w:ascii="Arial" w:hAnsi="Arial" w:cs="Arial"/>
          <w:bCs/>
          <w:sz w:val="20"/>
          <w:szCs w:val="20"/>
          <w:lang w:eastAsia="en-CA"/>
        </w:rPr>
        <w:t>treetcar</w:t>
      </w:r>
      <w:r w:rsidRPr="00B55C9B">
        <w:rPr>
          <w:rFonts w:ascii="Arial" w:hAnsi="Arial" w:cs="Arial"/>
          <w:b/>
          <w:bCs/>
          <w:sz w:val="20"/>
          <w:szCs w:val="20"/>
          <w:lang w:eastAsia="en-CA"/>
        </w:rPr>
        <w:t xml:space="preserve"> </w:t>
      </w:r>
      <w:r w:rsidRPr="00B55C9B">
        <w:rPr>
          <w:rFonts w:ascii="Arial" w:hAnsi="Arial" w:cs="Arial"/>
          <w:sz w:val="20"/>
          <w:szCs w:val="20"/>
          <w:lang w:eastAsia="en-CA"/>
        </w:rPr>
        <w:t>is defined as public vehicle operated on rails along a regular route, usually through the streets of a city.</w:t>
      </w:r>
    </w:p>
    <w:p w14:paraId="47A42625" w14:textId="77777777" w:rsidR="001C2019" w:rsidRPr="00B55C9B" w:rsidRDefault="001C201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7F582650" w14:textId="77777777" w:rsidR="001C2019" w:rsidRPr="00B55C9B" w:rsidRDefault="001C201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Examples</w:t>
      </w:r>
      <w:r w:rsidR="0025750C" w:rsidRPr="00B55C9B">
        <w:rPr>
          <w:rFonts w:ascii="Arial" w:hAnsi="Arial" w:cs="Arial"/>
          <w:sz w:val="20"/>
          <w:szCs w:val="20"/>
          <w:lang w:eastAsia="en-CA"/>
        </w:rPr>
        <w:t xml:space="preserve"> include the following</w:t>
      </w:r>
      <w:r w:rsidRPr="00B55C9B">
        <w:rPr>
          <w:rFonts w:ascii="Arial" w:hAnsi="Arial" w:cs="Arial"/>
          <w:sz w:val="20"/>
          <w:szCs w:val="20"/>
          <w:lang w:eastAsia="en-CA"/>
        </w:rPr>
        <w:t>:</w:t>
      </w:r>
    </w:p>
    <w:p w14:paraId="73C2D933" w14:textId="77777777" w:rsidR="0025750C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TTC Bus</w:t>
      </w:r>
    </w:p>
    <w:p w14:paraId="15136966" w14:textId="77777777" w:rsidR="0025750C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Wheel-trans</w:t>
      </w:r>
    </w:p>
    <w:p w14:paraId="24BF28E0" w14:textId="77777777" w:rsidR="0025750C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Go Transit</w:t>
      </w:r>
    </w:p>
    <w:p w14:paraId="548FE367" w14:textId="77777777" w:rsidR="0025750C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Viva</w:t>
      </w:r>
    </w:p>
    <w:p w14:paraId="2F13D1F1" w14:textId="77777777" w:rsidR="0025750C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Grey Coach</w:t>
      </w:r>
    </w:p>
    <w:p w14:paraId="2669D721" w14:textId="77777777" w:rsidR="0025750C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Greyhound</w:t>
      </w:r>
    </w:p>
    <w:p w14:paraId="456ED8E4" w14:textId="77777777" w:rsidR="001C2019" w:rsidRPr="00B55C9B" w:rsidRDefault="001C2019" w:rsidP="001C2019">
      <w:p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Streetcar</w:t>
      </w:r>
    </w:p>
    <w:p w14:paraId="48837CBE" w14:textId="77777777" w:rsidR="001C2019" w:rsidRPr="00B55C9B" w:rsidRDefault="001C2019" w:rsidP="001C2019">
      <w:pPr>
        <w:rPr>
          <w:rFonts w:ascii="Garamond" w:hAnsi="Garamond"/>
          <w:sz w:val="20"/>
          <w:szCs w:val="20"/>
          <w:lang w:eastAsia="en-CA"/>
        </w:rPr>
      </w:pPr>
    </w:p>
    <w:p w14:paraId="77555DA9" w14:textId="77777777" w:rsidR="001C2019" w:rsidRPr="00B55C9B" w:rsidRDefault="001C2019" w:rsidP="001C2019">
      <w:pPr>
        <w:rPr>
          <w:rFonts w:ascii="Garamond" w:hAnsi="Garamond"/>
          <w:sz w:val="20"/>
          <w:szCs w:val="20"/>
          <w:lang w:eastAsia="en-CA"/>
        </w:rPr>
      </w:pPr>
    </w:p>
    <w:p w14:paraId="20F71807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7</w:t>
      </w:r>
      <w:r w:rsidR="00877079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Emergency Vehicle Event </w:t>
      </w:r>
    </w:p>
    <w:p w14:paraId="4261934B" w14:textId="77777777" w:rsidR="00F63D68" w:rsidRPr="00B55C9B" w:rsidRDefault="00F63D68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345C7A6A" w14:textId="77777777" w:rsidR="005E1229" w:rsidRPr="00B55C9B" w:rsidRDefault="005E1229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</w:t>
      </w:r>
      <w:r w:rsidR="00E93A0E" w:rsidRPr="00B55C9B">
        <w:rPr>
          <w:rFonts w:ascii="Arial" w:hAnsi="Arial" w:cs="Arial"/>
          <w:sz w:val="20"/>
          <w:szCs w:val="20"/>
          <w:lang w:eastAsia="en-CA"/>
        </w:rPr>
        <w:t>ny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collision involving an </w:t>
      </w:r>
      <w:r w:rsidR="008B6F54" w:rsidRPr="00B55C9B">
        <w:rPr>
          <w:rFonts w:ascii="Arial" w:hAnsi="Arial" w:cs="Arial"/>
          <w:sz w:val="20"/>
          <w:szCs w:val="20"/>
          <w:lang w:eastAsia="en-CA"/>
        </w:rPr>
        <w:t xml:space="preserve">operator or passenger of an </w:t>
      </w:r>
      <w:r w:rsidRPr="00B55C9B">
        <w:rPr>
          <w:rFonts w:ascii="Arial" w:hAnsi="Arial" w:cs="Arial"/>
          <w:sz w:val="20"/>
          <w:szCs w:val="20"/>
          <w:lang w:eastAsia="en-CA"/>
        </w:rPr>
        <w:t>emergency vehicle</w:t>
      </w:r>
      <w:r w:rsidR="008B6F54" w:rsidRPr="00B55C9B">
        <w:rPr>
          <w:rFonts w:ascii="Arial" w:hAnsi="Arial" w:cs="Arial"/>
          <w:sz w:val="20"/>
          <w:szCs w:val="20"/>
          <w:lang w:eastAsia="en-CA"/>
        </w:rPr>
        <w:t>.</w:t>
      </w:r>
    </w:p>
    <w:p w14:paraId="5AD10A00" w14:textId="77777777" w:rsidR="008B6F54" w:rsidRPr="00B55C9B" w:rsidRDefault="008B6F54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20798582" w14:textId="77777777" w:rsidR="00F63D68" w:rsidRPr="00B55C9B" w:rsidRDefault="001C2019" w:rsidP="005E122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</w:t>
      </w:r>
      <w:r w:rsidR="005E1229" w:rsidRPr="00B55C9B">
        <w:rPr>
          <w:rFonts w:ascii="Arial" w:hAnsi="Arial" w:cs="Arial"/>
          <w:sz w:val="20"/>
          <w:szCs w:val="20"/>
          <w:lang w:eastAsia="en-CA"/>
        </w:rPr>
        <w:t>n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emergency vehicle is any vehicle that is designated and authorized to respond to an emergency. </w:t>
      </w:r>
    </w:p>
    <w:p w14:paraId="71038817" w14:textId="77777777" w:rsidR="00F63D68" w:rsidRPr="00B55C9B" w:rsidRDefault="00F63D68" w:rsidP="005E122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2F88DF94" w14:textId="77777777" w:rsidR="001C2019" w:rsidRPr="00B55C9B" w:rsidRDefault="001C2019" w:rsidP="005E122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These vehicles</w:t>
      </w:r>
      <w:r w:rsidR="005E1229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Pr="00B55C9B">
        <w:rPr>
          <w:rFonts w:ascii="Arial" w:hAnsi="Arial" w:cs="Arial"/>
          <w:sz w:val="20"/>
          <w:szCs w:val="20"/>
          <w:lang w:eastAsia="en-CA"/>
        </w:rPr>
        <w:t>are usually operated by designated agencies, often part of the government, but also run by charities, nongovernmental</w:t>
      </w:r>
      <w:r w:rsidR="005E1229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Pr="00B55C9B">
        <w:rPr>
          <w:rFonts w:ascii="Arial" w:hAnsi="Arial" w:cs="Arial"/>
          <w:sz w:val="20"/>
          <w:szCs w:val="20"/>
          <w:lang w:eastAsia="en-CA"/>
        </w:rPr>
        <w:t>organizations and some commercial companies</w:t>
      </w:r>
      <w:r w:rsidR="008B6F54" w:rsidRPr="00B55C9B">
        <w:rPr>
          <w:rFonts w:ascii="Arial" w:hAnsi="Arial" w:cs="Arial"/>
          <w:sz w:val="20"/>
          <w:szCs w:val="20"/>
          <w:lang w:eastAsia="en-CA"/>
        </w:rPr>
        <w:t>.</w:t>
      </w:r>
    </w:p>
    <w:p w14:paraId="30F6091B" w14:textId="77777777" w:rsidR="00F63D68" w:rsidRPr="00B55C9B" w:rsidRDefault="00F63D68" w:rsidP="005E122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69C83091" w14:textId="77777777" w:rsidR="008B6F54" w:rsidRPr="00B55C9B" w:rsidRDefault="008B6F54" w:rsidP="005E122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Emergency </w:t>
      </w:r>
      <w:r w:rsidR="00F63D68" w:rsidRPr="00B55C9B">
        <w:rPr>
          <w:rFonts w:ascii="Arial" w:hAnsi="Arial" w:cs="Arial"/>
          <w:sz w:val="20"/>
          <w:szCs w:val="20"/>
          <w:lang w:eastAsia="en-CA"/>
        </w:rPr>
        <w:t>v</w:t>
      </w:r>
      <w:r w:rsidRPr="00B55C9B">
        <w:rPr>
          <w:rFonts w:ascii="Arial" w:hAnsi="Arial" w:cs="Arial"/>
          <w:sz w:val="20"/>
          <w:szCs w:val="20"/>
          <w:lang w:eastAsia="en-CA"/>
        </w:rPr>
        <w:t>ehicles include the following:</w:t>
      </w:r>
    </w:p>
    <w:p w14:paraId="3FFC09C3" w14:textId="77777777" w:rsidR="001C2019" w:rsidRPr="00B55C9B" w:rsidRDefault="00F63D68" w:rsidP="00F63D6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Police car</w:t>
      </w:r>
    </w:p>
    <w:p w14:paraId="430F4493" w14:textId="77777777" w:rsidR="00F63D68" w:rsidRPr="00B55C9B" w:rsidRDefault="00F63D68" w:rsidP="00F63D6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Ambulance</w:t>
      </w:r>
    </w:p>
    <w:p w14:paraId="3BC680DD" w14:textId="77777777" w:rsidR="00F63D68" w:rsidRPr="008C1A5B" w:rsidRDefault="00F63D68" w:rsidP="001C201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Fire truck</w:t>
      </w:r>
    </w:p>
    <w:p w14:paraId="494A605F" w14:textId="77777777" w:rsidR="005F3F8B" w:rsidRPr="00B55C9B" w:rsidRDefault="005F3F8B" w:rsidP="001C2019">
      <w:pPr>
        <w:rPr>
          <w:rFonts w:ascii="Arial" w:hAnsi="Arial" w:cs="Arial"/>
          <w:color w:val="1F497D"/>
          <w:sz w:val="24"/>
          <w:szCs w:val="24"/>
        </w:rPr>
      </w:pPr>
    </w:p>
    <w:p w14:paraId="455FFE4B" w14:textId="77777777" w:rsidR="001C2019" w:rsidRPr="00B55C9B" w:rsidRDefault="001C2019" w:rsidP="001C2019">
      <w:pPr>
        <w:rPr>
          <w:ins w:id="0" w:author="Unknown"/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8</w:t>
      </w:r>
      <w:r w:rsidR="00877079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>Passenger Event</w:t>
      </w:r>
      <w:ins w:id="1" w:author="Unknown">
        <w:r w:rsidRPr="00B55C9B">
          <w:rPr>
            <w:rFonts w:ascii="Arial" w:hAnsi="Arial" w:cs="Arial"/>
            <w:color w:val="1F497D"/>
            <w:sz w:val="24"/>
            <w:szCs w:val="24"/>
          </w:rPr>
          <w:t xml:space="preserve"> </w:t>
        </w:r>
      </w:ins>
    </w:p>
    <w:p w14:paraId="0EAB5EA9" w14:textId="77777777" w:rsidR="008658CD" w:rsidRPr="00B55C9B" w:rsidRDefault="008658CD" w:rsidP="001C2019">
      <w:pPr>
        <w:autoSpaceDE w:val="0"/>
        <w:autoSpaceDN w:val="0"/>
        <w:rPr>
          <w:rFonts w:ascii="Times New Roman" w:hAnsi="Times New Roman" w:cs="Times New Roman"/>
          <w:sz w:val="20"/>
          <w:szCs w:val="20"/>
          <w:lang w:eastAsia="en-CA"/>
        </w:rPr>
      </w:pPr>
    </w:p>
    <w:p w14:paraId="5F5B43F2" w14:textId="77777777" w:rsidR="00E93A0E" w:rsidRPr="00B55C9B" w:rsidRDefault="00E93A0E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>collision where a passenger was involved.</w:t>
      </w:r>
    </w:p>
    <w:p w14:paraId="4B4A90DA" w14:textId="77777777" w:rsidR="00E93A0E" w:rsidRPr="00B55C9B" w:rsidRDefault="00E93A0E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06A3D14B" w14:textId="77777777" w:rsidR="001C2019" w:rsidRPr="00B55C9B" w:rsidRDefault="00E93A0E" w:rsidP="008658CD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lastRenderedPageBreak/>
        <w:t>A passenger is a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 xml:space="preserve">n occupant </w:t>
      </w:r>
      <w:r w:rsidR="008658CD" w:rsidRPr="00B55C9B">
        <w:rPr>
          <w:rFonts w:ascii="Arial" w:hAnsi="Arial" w:cs="Arial"/>
          <w:sz w:val="20"/>
          <w:szCs w:val="20"/>
          <w:lang w:eastAsia="en-CA"/>
        </w:rPr>
        <w:t xml:space="preserve">of </w:t>
      </w:r>
      <w:r w:rsidRPr="00B55C9B">
        <w:rPr>
          <w:rFonts w:ascii="Arial" w:hAnsi="Arial" w:cs="Arial"/>
          <w:sz w:val="20"/>
          <w:szCs w:val="20"/>
          <w:lang w:eastAsia="en-CA"/>
        </w:rPr>
        <w:t>a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 xml:space="preserve"> vehicle</w:t>
      </w:r>
      <w:r w:rsidR="008658CD" w:rsidRPr="00B55C9B">
        <w:rPr>
          <w:rFonts w:ascii="Arial" w:hAnsi="Arial" w:cs="Arial"/>
          <w:sz w:val="20"/>
          <w:szCs w:val="20"/>
          <w:lang w:eastAsia="en-CA"/>
        </w:rPr>
        <w:t xml:space="preserve"> who is not in control of said vehicle.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</w:p>
    <w:p w14:paraId="55A0D268" w14:textId="77777777" w:rsidR="001C2019" w:rsidRPr="00B55C9B" w:rsidRDefault="001C2019" w:rsidP="001C2019">
      <w:pPr>
        <w:rPr>
          <w:rFonts w:ascii="Times New Roman" w:hAnsi="Times New Roman" w:cs="Times New Roman"/>
          <w:sz w:val="20"/>
          <w:szCs w:val="20"/>
          <w:lang w:eastAsia="en-CA"/>
        </w:rPr>
      </w:pPr>
    </w:p>
    <w:p w14:paraId="15B4C769" w14:textId="77777777" w:rsidR="001C2019" w:rsidRPr="00B55C9B" w:rsidRDefault="001C2019" w:rsidP="001C2019">
      <w:pPr>
        <w:rPr>
          <w:rFonts w:ascii="Times New Roman" w:hAnsi="Times New Roman" w:cs="Times New Roman"/>
          <w:sz w:val="20"/>
          <w:szCs w:val="20"/>
          <w:lang w:eastAsia="en-CA"/>
        </w:rPr>
      </w:pPr>
    </w:p>
    <w:p w14:paraId="5352C2A3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9</w:t>
      </w:r>
      <w:r w:rsidR="004C2377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Speeding Involved </w:t>
      </w:r>
    </w:p>
    <w:p w14:paraId="2901C999" w14:textId="77777777" w:rsidR="000156CB" w:rsidRPr="00B55C9B" w:rsidRDefault="000156CB" w:rsidP="001C2019">
      <w:pPr>
        <w:autoSpaceDE w:val="0"/>
        <w:autoSpaceDN w:val="0"/>
        <w:rPr>
          <w:rFonts w:ascii="Garamond" w:hAnsi="Garamond"/>
          <w:sz w:val="24"/>
          <w:szCs w:val="24"/>
          <w:lang w:eastAsia="en-CA"/>
        </w:rPr>
      </w:pPr>
    </w:p>
    <w:p w14:paraId="449FB904" w14:textId="77777777" w:rsidR="000156CB" w:rsidRPr="00B55C9B" w:rsidRDefault="000156CB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Any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 serious or </w:t>
      </w:r>
      <w:proofErr w:type="gramStart"/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fatal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collision</w:t>
      </w:r>
      <w:proofErr w:type="gramEnd"/>
      <w:r w:rsidRPr="00B55C9B">
        <w:rPr>
          <w:rFonts w:ascii="Arial" w:hAnsi="Arial" w:cs="Arial"/>
          <w:sz w:val="20"/>
          <w:szCs w:val="20"/>
          <w:lang w:eastAsia="en-CA"/>
        </w:rPr>
        <w:t xml:space="preserve"> where speeding played a role in the collision.</w:t>
      </w:r>
    </w:p>
    <w:p w14:paraId="3E899E67" w14:textId="77777777" w:rsidR="000156CB" w:rsidRPr="00B55C9B" w:rsidRDefault="000156CB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408EA7FD" w14:textId="77777777" w:rsidR="00781BE5" w:rsidRPr="00B55C9B" w:rsidRDefault="000156CB" w:rsidP="001C201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Speeding is when one or more persons operating a </w:t>
      </w:r>
      <w:r w:rsidR="00693306" w:rsidRPr="00B55C9B">
        <w:rPr>
          <w:rFonts w:ascii="Arial" w:hAnsi="Arial" w:cs="Arial"/>
          <w:sz w:val="20"/>
          <w:szCs w:val="20"/>
          <w:lang w:eastAsia="en-CA"/>
        </w:rPr>
        <w:t xml:space="preserve">motor </w:t>
      </w:r>
      <w:r w:rsidRPr="00B55C9B">
        <w:rPr>
          <w:rFonts w:ascii="Arial" w:hAnsi="Arial" w:cs="Arial"/>
          <w:sz w:val="20"/>
          <w:szCs w:val="20"/>
          <w:lang w:eastAsia="en-CA"/>
        </w:rPr>
        <w:t>vehicle</w:t>
      </w:r>
      <w:r w:rsidR="00781BE5" w:rsidRPr="00B55C9B">
        <w:rPr>
          <w:rFonts w:ascii="Arial" w:hAnsi="Arial" w:cs="Arial"/>
          <w:sz w:val="20"/>
          <w:szCs w:val="20"/>
          <w:lang w:eastAsia="en-CA"/>
        </w:rPr>
        <w:t xml:space="preserve"> were either:</w:t>
      </w:r>
    </w:p>
    <w:p w14:paraId="3BCF7532" w14:textId="77777777" w:rsidR="00781BE5" w:rsidRPr="00B55C9B" w:rsidRDefault="00781BE5" w:rsidP="00781BE5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O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>perating the vehicle at a speed in excess of the maximum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posted limit</w:t>
      </w:r>
    </w:p>
    <w:p w14:paraId="20CFC24D" w14:textId="77777777" w:rsidR="001C2019" w:rsidRPr="00B55C9B" w:rsidRDefault="00781BE5" w:rsidP="00781BE5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O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 xml:space="preserve">perating the vehicle within the posted limit, but too fast for existing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road </w:t>
      </w:r>
      <w:r w:rsidR="001C2019" w:rsidRPr="00B55C9B">
        <w:rPr>
          <w:rFonts w:ascii="Arial" w:hAnsi="Arial" w:cs="Arial"/>
          <w:sz w:val="20"/>
          <w:szCs w:val="20"/>
          <w:lang w:eastAsia="en-CA"/>
        </w:rPr>
        <w:t>conditions</w:t>
      </w:r>
    </w:p>
    <w:p w14:paraId="5D5DD438" w14:textId="77777777" w:rsidR="000156CB" w:rsidRPr="00B55C9B" w:rsidRDefault="000156CB" w:rsidP="001C2019">
      <w:pPr>
        <w:rPr>
          <w:rFonts w:ascii="Garamond" w:hAnsi="Garamond"/>
          <w:sz w:val="24"/>
          <w:szCs w:val="24"/>
          <w:lang w:eastAsia="en-CA"/>
        </w:rPr>
      </w:pPr>
    </w:p>
    <w:p w14:paraId="73A356C9" w14:textId="77777777" w:rsidR="001C2019" w:rsidRPr="00B55C9B" w:rsidRDefault="001C2019" w:rsidP="001C2019">
      <w:pPr>
        <w:rPr>
          <w:rFonts w:ascii="Garamond" w:hAnsi="Garamond"/>
          <w:sz w:val="24"/>
          <w:szCs w:val="24"/>
          <w:lang w:eastAsia="en-CA"/>
        </w:rPr>
      </w:pPr>
    </w:p>
    <w:p w14:paraId="5C45532E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10</w:t>
      </w:r>
      <w:r w:rsidR="004C2377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Aggressive Driving Involved </w:t>
      </w:r>
    </w:p>
    <w:p w14:paraId="6A94F6C8" w14:textId="77777777" w:rsidR="00CB7F4B" w:rsidRPr="00B55C9B" w:rsidRDefault="00CB7F4B" w:rsidP="001C2019">
      <w:pPr>
        <w:rPr>
          <w:rFonts w:ascii="Times New Roman" w:hAnsi="Times New Roman" w:cs="Times New Roman"/>
          <w:sz w:val="20"/>
          <w:szCs w:val="20"/>
          <w:lang w:eastAsia="en-CA"/>
        </w:rPr>
      </w:pPr>
    </w:p>
    <w:p w14:paraId="6FCC4626" w14:textId="77777777" w:rsidR="00CB7F4B" w:rsidRPr="00B55C9B" w:rsidRDefault="00CB7F4B" w:rsidP="00CB7F4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>collision where aggressive driving played a role in the collision.</w:t>
      </w:r>
    </w:p>
    <w:p w14:paraId="0AAC0470" w14:textId="77777777" w:rsidR="00CB7F4B" w:rsidRPr="00B55C9B" w:rsidRDefault="00CB7F4B" w:rsidP="00CB7F4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0432EE12" w14:textId="77777777" w:rsidR="00CB7F4B" w:rsidRPr="00B55C9B" w:rsidRDefault="00CB7F4B" w:rsidP="00CB7F4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Aggressive driving is when one or more persons operating a </w:t>
      </w:r>
      <w:r w:rsidR="00693306" w:rsidRPr="00B55C9B">
        <w:rPr>
          <w:rFonts w:ascii="Arial" w:hAnsi="Arial" w:cs="Arial"/>
          <w:sz w:val="20"/>
          <w:szCs w:val="20"/>
          <w:lang w:eastAsia="en-CA"/>
        </w:rPr>
        <w:t xml:space="preserve">motor </w:t>
      </w:r>
      <w:r w:rsidRPr="00B55C9B">
        <w:rPr>
          <w:rFonts w:ascii="Arial" w:hAnsi="Arial" w:cs="Arial"/>
          <w:sz w:val="20"/>
          <w:szCs w:val="20"/>
          <w:lang w:eastAsia="en-CA"/>
        </w:rPr>
        <w:t>vehicle were acting in one</w:t>
      </w:r>
      <w:r w:rsidR="00877079" w:rsidRPr="00B55C9B">
        <w:rPr>
          <w:rFonts w:ascii="Arial" w:hAnsi="Arial" w:cs="Arial"/>
          <w:sz w:val="20"/>
          <w:szCs w:val="20"/>
          <w:lang w:eastAsia="en-CA"/>
        </w:rPr>
        <w:t xml:space="preserve"> or more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of the following ways:</w:t>
      </w:r>
    </w:p>
    <w:p w14:paraId="30E3D08D" w14:textId="77777777" w:rsidR="00CB7F4B" w:rsidRPr="00B55C9B" w:rsidRDefault="00CB7F4B" w:rsidP="00CB7F4B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Operating the vehicle at a speed in excess of the maximum posted limit</w:t>
      </w:r>
    </w:p>
    <w:p w14:paraId="2EC48AEA" w14:textId="77777777" w:rsidR="00CB7F4B" w:rsidRPr="00B55C9B" w:rsidRDefault="00CB7F4B" w:rsidP="00CB7F4B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Operating the vehicle within the posted limit, but too fast for existing road conditions</w:t>
      </w:r>
    </w:p>
    <w:p w14:paraId="4511F6BE" w14:textId="77777777" w:rsidR="00CB7F4B" w:rsidRPr="00B55C9B" w:rsidRDefault="00CB7F4B" w:rsidP="00CB7F4B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Following too closely</w:t>
      </w:r>
    </w:p>
    <w:p w14:paraId="5D33B8A7" w14:textId="77777777" w:rsidR="00CB7F4B" w:rsidRPr="00B55C9B" w:rsidRDefault="00CB7F4B" w:rsidP="00CB7F4B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Disobeying a traffic control</w:t>
      </w:r>
    </w:p>
    <w:p w14:paraId="243FD282" w14:textId="77777777" w:rsidR="00CB7F4B" w:rsidRPr="00B55C9B" w:rsidRDefault="00CB7F4B" w:rsidP="00CB7F4B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Failing to yield right-of-way</w:t>
      </w:r>
    </w:p>
    <w:p w14:paraId="3F7B9806" w14:textId="77777777" w:rsidR="00CB7F4B" w:rsidRPr="00B55C9B" w:rsidRDefault="00877079" w:rsidP="00CB7F4B">
      <w:pPr>
        <w:pStyle w:val="ListParagraph"/>
        <w:numPr>
          <w:ilvl w:val="0"/>
          <w:numId w:val="8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Passing improperly</w:t>
      </w:r>
    </w:p>
    <w:p w14:paraId="0383ED02" w14:textId="77777777" w:rsidR="001C2019" w:rsidRPr="00B55C9B" w:rsidRDefault="001C2019" w:rsidP="001C2019">
      <w:pPr>
        <w:rPr>
          <w:rFonts w:ascii="Times New Roman" w:hAnsi="Times New Roman" w:cs="Times New Roman"/>
          <w:sz w:val="20"/>
          <w:szCs w:val="20"/>
          <w:lang w:eastAsia="en-CA"/>
        </w:rPr>
      </w:pPr>
    </w:p>
    <w:p w14:paraId="77281C7F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11</w:t>
      </w:r>
      <w:r w:rsidR="004C2377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Red Light Running Involved </w:t>
      </w:r>
    </w:p>
    <w:p w14:paraId="58DA2BDF" w14:textId="77777777" w:rsidR="00403510" w:rsidRPr="00B55C9B" w:rsidRDefault="00403510" w:rsidP="0087707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44D1EE0B" w14:textId="77777777" w:rsidR="00877079" w:rsidRPr="00B55C9B" w:rsidRDefault="00877079" w:rsidP="0087707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collision where </w:t>
      </w:r>
      <w:r w:rsidR="00885DFA" w:rsidRPr="00B55C9B">
        <w:rPr>
          <w:rFonts w:ascii="Arial" w:hAnsi="Arial" w:cs="Arial"/>
          <w:sz w:val="20"/>
          <w:szCs w:val="20"/>
          <w:lang w:eastAsia="en-CA"/>
        </w:rPr>
        <w:t>r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ed </w:t>
      </w:r>
      <w:r w:rsidR="00885DFA" w:rsidRPr="00B55C9B">
        <w:rPr>
          <w:rFonts w:ascii="Arial" w:hAnsi="Arial" w:cs="Arial"/>
          <w:sz w:val="20"/>
          <w:szCs w:val="20"/>
          <w:lang w:eastAsia="en-CA"/>
        </w:rPr>
        <w:t>l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ight </w:t>
      </w:r>
      <w:r w:rsidR="00885DFA" w:rsidRPr="00B55C9B">
        <w:rPr>
          <w:rFonts w:ascii="Arial" w:hAnsi="Arial" w:cs="Arial"/>
          <w:sz w:val="20"/>
          <w:szCs w:val="20"/>
          <w:lang w:eastAsia="en-CA"/>
        </w:rPr>
        <w:t>r</w:t>
      </w:r>
      <w:r w:rsidRPr="00B55C9B">
        <w:rPr>
          <w:rFonts w:ascii="Arial" w:hAnsi="Arial" w:cs="Arial"/>
          <w:sz w:val="20"/>
          <w:szCs w:val="20"/>
          <w:lang w:eastAsia="en-CA"/>
        </w:rPr>
        <w:t>unning played a role in the collision.</w:t>
      </w:r>
    </w:p>
    <w:p w14:paraId="44A5E247" w14:textId="77777777" w:rsidR="00877079" w:rsidRPr="00B55C9B" w:rsidRDefault="00877079" w:rsidP="00877079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2AE6A62B" w14:textId="77777777" w:rsidR="00877079" w:rsidRPr="00B55C9B" w:rsidRDefault="00885DFA" w:rsidP="00885DFA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Red light running</w:t>
      </w:r>
      <w:r w:rsidR="00877079" w:rsidRPr="00B55C9B">
        <w:rPr>
          <w:rFonts w:ascii="Arial" w:hAnsi="Arial" w:cs="Arial"/>
          <w:sz w:val="20"/>
          <w:szCs w:val="20"/>
          <w:lang w:eastAsia="en-CA"/>
        </w:rPr>
        <w:t xml:space="preserve"> is when one or more persons operating a </w:t>
      </w:r>
      <w:r w:rsidR="00693306" w:rsidRPr="00B55C9B">
        <w:rPr>
          <w:rFonts w:ascii="Arial" w:hAnsi="Arial" w:cs="Arial"/>
          <w:sz w:val="20"/>
          <w:szCs w:val="20"/>
          <w:lang w:eastAsia="en-CA"/>
        </w:rPr>
        <w:t xml:space="preserve">motor </w:t>
      </w:r>
      <w:r w:rsidR="00877079" w:rsidRPr="00B55C9B">
        <w:rPr>
          <w:rFonts w:ascii="Arial" w:hAnsi="Arial" w:cs="Arial"/>
          <w:sz w:val="20"/>
          <w:szCs w:val="20"/>
          <w:lang w:eastAsia="en-CA"/>
        </w:rPr>
        <w:t xml:space="preserve">vehicle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proceeded into a signalized intersection while the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signal </w:t>
      </w:r>
      <w:r w:rsidR="00403510" w:rsidRPr="00B55C9B">
        <w:rPr>
          <w:rFonts w:ascii="Arial" w:hAnsi="Arial" w:cs="Arial"/>
          <w:sz w:val="20"/>
          <w:szCs w:val="20"/>
          <w:lang w:eastAsia="en-CA"/>
        </w:rPr>
        <w:t>display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 indication was </w:t>
      </w:r>
      <w:proofErr w:type="gramStart"/>
      <w:r w:rsidR="000B5F25" w:rsidRPr="00B55C9B">
        <w:rPr>
          <w:rFonts w:ascii="Arial" w:hAnsi="Arial" w:cs="Arial"/>
          <w:sz w:val="20"/>
          <w:szCs w:val="20"/>
          <w:lang w:eastAsia="en-CA"/>
        </w:rPr>
        <w:t>red.</w:t>
      </w:r>
      <w:r w:rsidRPr="00B55C9B">
        <w:rPr>
          <w:rFonts w:ascii="Arial" w:hAnsi="Arial" w:cs="Arial"/>
          <w:sz w:val="20"/>
          <w:szCs w:val="20"/>
          <w:lang w:eastAsia="en-CA"/>
        </w:rPr>
        <w:t>.</w:t>
      </w:r>
      <w:proofErr w:type="gramEnd"/>
    </w:p>
    <w:p w14:paraId="6D819A6F" w14:textId="77777777" w:rsidR="001C2019" w:rsidRPr="00B55C9B" w:rsidRDefault="001C2019" w:rsidP="001C2019">
      <w:pPr>
        <w:rPr>
          <w:rFonts w:ascii="Times New Roman" w:hAnsi="Times New Roman" w:cs="Times New Roman"/>
          <w:sz w:val="20"/>
          <w:szCs w:val="20"/>
          <w:lang w:eastAsia="en-CA"/>
        </w:rPr>
      </w:pPr>
    </w:p>
    <w:p w14:paraId="200E73DC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12</w:t>
      </w:r>
      <w:r w:rsidR="005F3F8B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Alcohol Involved </w:t>
      </w:r>
    </w:p>
    <w:p w14:paraId="657F892D" w14:textId="77777777" w:rsidR="00F64B4E" w:rsidRPr="00B55C9B" w:rsidRDefault="00F64B4E" w:rsidP="005F3F8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68BE5D69" w14:textId="77777777" w:rsidR="005F3F8B" w:rsidRPr="00B55C9B" w:rsidRDefault="005F3F8B" w:rsidP="005F3F8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>collision where alcohol consumption played a role in the collision.</w:t>
      </w:r>
    </w:p>
    <w:p w14:paraId="6A126BB8" w14:textId="77777777" w:rsidR="005F3F8B" w:rsidRPr="00B55C9B" w:rsidRDefault="005F3F8B" w:rsidP="005F3F8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5FBB653B" w14:textId="77777777" w:rsidR="00EF5970" w:rsidRPr="00B55C9B" w:rsidRDefault="00EF5970" w:rsidP="005F3F8B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Alcohol consumption</w:t>
      </w:r>
      <w:r w:rsidR="005F3F8B" w:rsidRPr="00B55C9B">
        <w:rPr>
          <w:rFonts w:ascii="Arial" w:hAnsi="Arial" w:cs="Arial"/>
          <w:sz w:val="20"/>
          <w:szCs w:val="20"/>
          <w:lang w:eastAsia="en-CA"/>
        </w:rPr>
        <w:t xml:space="preserve"> is 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involved </w:t>
      </w:r>
      <w:r w:rsidR="005F3F8B" w:rsidRPr="00B55C9B">
        <w:rPr>
          <w:rFonts w:ascii="Arial" w:hAnsi="Arial" w:cs="Arial"/>
          <w:sz w:val="20"/>
          <w:szCs w:val="20"/>
          <w:lang w:eastAsia="en-CA"/>
        </w:rPr>
        <w:t xml:space="preserve">when one or more persons operating a </w:t>
      </w:r>
      <w:r w:rsidR="00693306" w:rsidRPr="00B55C9B">
        <w:rPr>
          <w:rFonts w:ascii="Arial" w:hAnsi="Arial" w:cs="Arial"/>
          <w:sz w:val="20"/>
          <w:szCs w:val="20"/>
          <w:lang w:eastAsia="en-CA"/>
        </w:rPr>
        <w:t xml:space="preserve">motor </w:t>
      </w:r>
      <w:r w:rsidR="005F3F8B" w:rsidRPr="00B55C9B">
        <w:rPr>
          <w:rFonts w:ascii="Arial" w:hAnsi="Arial" w:cs="Arial"/>
          <w:sz w:val="20"/>
          <w:szCs w:val="20"/>
          <w:lang w:eastAsia="en-CA"/>
        </w:rPr>
        <w:t>vehicle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 had consumed alcohol and, upon testing, was found to either:</w:t>
      </w:r>
    </w:p>
    <w:p w14:paraId="33277E26" w14:textId="77777777" w:rsidR="00EF5970" w:rsidRPr="00B55C9B" w:rsidRDefault="00693306" w:rsidP="00693306">
      <w:pPr>
        <w:pStyle w:val="ListParagraph"/>
        <w:numPr>
          <w:ilvl w:val="0"/>
          <w:numId w:val="9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H</w:t>
      </w:r>
      <w:r w:rsidR="00EF5970" w:rsidRPr="00B55C9B">
        <w:rPr>
          <w:rFonts w:ascii="Arial" w:hAnsi="Arial" w:cs="Arial"/>
          <w:sz w:val="20"/>
          <w:szCs w:val="20"/>
          <w:lang w:eastAsia="en-CA"/>
        </w:rPr>
        <w:t>ave a blood-alcohol level in excess of 80 mg</w:t>
      </w:r>
    </w:p>
    <w:p w14:paraId="0D1F38FF" w14:textId="77777777" w:rsidR="00693306" w:rsidRPr="00B55C9B" w:rsidRDefault="00693306" w:rsidP="00693306">
      <w:pPr>
        <w:pStyle w:val="ListParagraph"/>
        <w:numPr>
          <w:ilvl w:val="0"/>
          <w:numId w:val="9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Had consumed sufficient alcohol to warrant being charged with a drinking and driving offence.</w:t>
      </w:r>
    </w:p>
    <w:p w14:paraId="01DA432A" w14:textId="77777777" w:rsidR="005F3F8B" w:rsidRPr="00B55C9B" w:rsidRDefault="005F3F8B" w:rsidP="001C2019">
      <w:pPr>
        <w:autoSpaceDE w:val="0"/>
        <w:autoSpaceDN w:val="0"/>
        <w:rPr>
          <w:rFonts w:ascii="Times New Roman" w:hAnsi="Times New Roman" w:cs="Times New Roman"/>
          <w:sz w:val="20"/>
          <w:szCs w:val="20"/>
          <w:lang w:eastAsia="en-CA"/>
        </w:rPr>
      </w:pPr>
    </w:p>
    <w:p w14:paraId="2D4F6266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</w:p>
    <w:p w14:paraId="597EA91D" w14:textId="77777777" w:rsidR="001C2019" w:rsidRPr="00B55C9B" w:rsidRDefault="001C2019" w:rsidP="001C2019">
      <w:pPr>
        <w:rPr>
          <w:rFonts w:ascii="Arial" w:hAnsi="Arial" w:cs="Arial"/>
          <w:color w:val="1F497D"/>
          <w:sz w:val="24"/>
          <w:szCs w:val="24"/>
        </w:rPr>
      </w:pPr>
      <w:r w:rsidRPr="00B55C9B">
        <w:rPr>
          <w:rFonts w:ascii="Arial" w:hAnsi="Arial" w:cs="Arial"/>
          <w:color w:val="1F497D"/>
          <w:sz w:val="24"/>
          <w:szCs w:val="24"/>
        </w:rPr>
        <w:t>13</w:t>
      </w:r>
      <w:r w:rsidR="005F3F8B" w:rsidRPr="00B55C9B">
        <w:rPr>
          <w:rFonts w:ascii="Arial" w:hAnsi="Arial" w:cs="Arial"/>
          <w:color w:val="1F497D"/>
          <w:sz w:val="24"/>
          <w:szCs w:val="24"/>
        </w:rPr>
        <w:t xml:space="preserve"> – </w:t>
      </w:r>
      <w:r w:rsidRPr="00B55C9B">
        <w:rPr>
          <w:rFonts w:ascii="Arial" w:hAnsi="Arial" w:cs="Arial"/>
          <w:color w:val="1F497D"/>
          <w:sz w:val="24"/>
          <w:szCs w:val="24"/>
        </w:rPr>
        <w:t xml:space="preserve">Medical or Disability Involved </w:t>
      </w:r>
    </w:p>
    <w:p w14:paraId="6B2AA802" w14:textId="77777777" w:rsidR="00F64B4E" w:rsidRPr="00B55C9B" w:rsidRDefault="00F64B4E" w:rsidP="00F64B4E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5E7C32D6" w14:textId="77777777" w:rsidR="00F64B4E" w:rsidRPr="00B55C9B" w:rsidRDefault="00F64B4E" w:rsidP="00F64B4E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 xml:space="preserve">Any </w:t>
      </w:r>
      <w:r w:rsidR="000B5F25" w:rsidRPr="00B55C9B">
        <w:rPr>
          <w:rFonts w:ascii="Arial" w:hAnsi="Arial" w:cs="Arial"/>
          <w:sz w:val="20"/>
          <w:szCs w:val="20"/>
          <w:lang w:eastAsia="en-CA"/>
        </w:rPr>
        <w:t xml:space="preserve">serious or fatal </w:t>
      </w:r>
      <w:r w:rsidRPr="00B55C9B">
        <w:rPr>
          <w:rFonts w:ascii="Arial" w:hAnsi="Arial" w:cs="Arial"/>
          <w:sz w:val="20"/>
          <w:szCs w:val="20"/>
          <w:lang w:eastAsia="en-CA"/>
        </w:rPr>
        <w:t>collision where one or more persons operating a motor vehicle has a medical or physical disability</w:t>
      </w:r>
      <w:r w:rsidR="00A3639A" w:rsidRPr="00B55C9B">
        <w:rPr>
          <w:rFonts w:ascii="Arial" w:hAnsi="Arial" w:cs="Arial"/>
          <w:sz w:val="20"/>
          <w:szCs w:val="20"/>
          <w:lang w:eastAsia="en-CA"/>
        </w:rPr>
        <w:t xml:space="preserve"> </w:t>
      </w:r>
      <w:r w:rsidR="00F87307" w:rsidRPr="00B55C9B">
        <w:rPr>
          <w:rFonts w:ascii="Arial" w:hAnsi="Arial" w:cs="Arial"/>
          <w:sz w:val="20"/>
          <w:szCs w:val="20"/>
          <w:lang w:eastAsia="en-CA"/>
        </w:rPr>
        <w:t xml:space="preserve">that may or may not have </w:t>
      </w:r>
      <w:r w:rsidR="00A3639A" w:rsidRPr="00B55C9B">
        <w:rPr>
          <w:rFonts w:ascii="Arial" w:hAnsi="Arial" w:cs="Arial"/>
          <w:sz w:val="20"/>
          <w:szCs w:val="20"/>
          <w:lang w:eastAsia="en-CA"/>
        </w:rPr>
        <w:t>play</w:t>
      </w:r>
      <w:r w:rsidR="00F87307" w:rsidRPr="00B55C9B">
        <w:rPr>
          <w:rFonts w:ascii="Arial" w:hAnsi="Arial" w:cs="Arial"/>
          <w:sz w:val="20"/>
          <w:szCs w:val="20"/>
          <w:lang w:eastAsia="en-CA"/>
        </w:rPr>
        <w:t>ed</w:t>
      </w:r>
      <w:r w:rsidR="00A3639A" w:rsidRPr="00B55C9B">
        <w:rPr>
          <w:rFonts w:ascii="Arial" w:hAnsi="Arial" w:cs="Arial"/>
          <w:sz w:val="20"/>
          <w:szCs w:val="20"/>
          <w:lang w:eastAsia="en-CA"/>
        </w:rPr>
        <w:t xml:space="preserve"> a factor in the collision</w:t>
      </w:r>
      <w:r w:rsidRPr="00B55C9B">
        <w:rPr>
          <w:rFonts w:ascii="Arial" w:hAnsi="Arial" w:cs="Arial"/>
          <w:sz w:val="20"/>
          <w:szCs w:val="20"/>
          <w:lang w:eastAsia="en-CA"/>
        </w:rPr>
        <w:t xml:space="preserve">. </w:t>
      </w:r>
    </w:p>
    <w:p w14:paraId="5DB71AF9" w14:textId="77777777" w:rsidR="00F64B4E" w:rsidRPr="00B55C9B" w:rsidRDefault="00F64B4E" w:rsidP="00F64B4E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</w:p>
    <w:p w14:paraId="5492BD7D" w14:textId="77777777" w:rsidR="00A3639A" w:rsidRPr="00B55C9B" w:rsidRDefault="008F5CEC" w:rsidP="008F5CEC">
      <w:p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 medical or physical disability</w:t>
      </w:r>
      <w:r w:rsidR="00A3639A" w:rsidRPr="00B55C9B">
        <w:rPr>
          <w:rFonts w:ascii="Arial" w:hAnsi="Arial" w:cs="Arial"/>
          <w:sz w:val="20"/>
          <w:szCs w:val="20"/>
          <w:lang w:eastAsia="en-CA"/>
        </w:rPr>
        <w:t xml:space="preserve"> is a condition such as the following:</w:t>
      </w:r>
    </w:p>
    <w:p w14:paraId="1C7C47FE" w14:textId="77777777" w:rsidR="00A3639A" w:rsidRPr="00B55C9B" w:rsidRDefault="00A3639A" w:rsidP="00F87307">
      <w:pPr>
        <w:pStyle w:val="ListParagraph"/>
        <w:numPr>
          <w:ilvl w:val="0"/>
          <w:numId w:val="10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D</w:t>
      </w:r>
      <w:r w:rsidR="00F87307" w:rsidRPr="00B55C9B">
        <w:rPr>
          <w:rFonts w:ascii="Arial" w:hAnsi="Arial" w:cs="Arial"/>
          <w:sz w:val="20"/>
          <w:szCs w:val="20"/>
          <w:lang w:eastAsia="en-CA"/>
        </w:rPr>
        <w:t>iabetes</w:t>
      </w:r>
    </w:p>
    <w:p w14:paraId="66E29E1C" w14:textId="77777777" w:rsidR="00F87307" w:rsidRPr="00B55C9B" w:rsidRDefault="00F87307" w:rsidP="00F87307">
      <w:pPr>
        <w:pStyle w:val="ListParagraph"/>
        <w:numPr>
          <w:ilvl w:val="0"/>
          <w:numId w:val="10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E</w:t>
      </w:r>
      <w:r w:rsidR="008F5CEC" w:rsidRPr="00B55C9B">
        <w:rPr>
          <w:rFonts w:ascii="Arial" w:hAnsi="Arial" w:cs="Arial"/>
          <w:sz w:val="20"/>
          <w:szCs w:val="20"/>
          <w:lang w:eastAsia="en-CA"/>
        </w:rPr>
        <w:t>pilep</w:t>
      </w:r>
      <w:r w:rsidRPr="00B55C9B">
        <w:rPr>
          <w:rFonts w:ascii="Arial" w:hAnsi="Arial" w:cs="Arial"/>
          <w:sz w:val="20"/>
          <w:szCs w:val="20"/>
          <w:lang w:eastAsia="en-CA"/>
        </w:rPr>
        <w:t>sy</w:t>
      </w:r>
    </w:p>
    <w:p w14:paraId="1ED872EA" w14:textId="77777777" w:rsidR="00F87307" w:rsidRPr="00B55C9B" w:rsidRDefault="00F87307" w:rsidP="00F87307">
      <w:pPr>
        <w:pStyle w:val="ListParagraph"/>
        <w:numPr>
          <w:ilvl w:val="0"/>
          <w:numId w:val="10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A</w:t>
      </w:r>
      <w:r w:rsidR="008F5CEC" w:rsidRPr="00B55C9B">
        <w:rPr>
          <w:rFonts w:ascii="Arial" w:hAnsi="Arial" w:cs="Arial"/>
          <w:sz w:val="20"/>
          <w:szCs w:val="20"/>
          <w:lang w:eastAsia="en-CA"/>
        </w:rPr>
        <w:t>mputee</w:t>
      </w:r>
    </w:p>
    <w:p w14:paraId="70BD2D35" w14:textId="77777777" w:rsidR="00F87307" w:rsidRPr="00B55C9B" w:rsidRDefault="00F87307" w:rsidP="00F87307">
      <w:pPr>
        <w:pStyle w:val="ListParagraph"/>
        <w:numPr>
          <w:ilvl w:val="0"/>
          <w:numId w:val="10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Broken bones</w:t>
      </w:r>
    </w:p>
    <w:p w14:paraId="247C3EEB" w14:textId="77777777" w:rsidR="00C43A4F" w:rsidRPr="008C1A5B" w:rsidRDefault="00F87307" w:rsidP="008C1A5B">
      <w:pPr>
        <w:pStyle w:val="ListParagraph"/>
        <w:numPr>
          <w:ilvl w:val="0"/>
          <w:numId w:val="10"/>
        </w:numPr>
        <w:autoSpaceDE w:val="0"/>
        <w:autoSpaceDN w:val="0"/>
        <w:rPr>
          <w:rFonts w:ascii="Arial" w:hAnsi="Arial" w:cs="Arial"/>
          <w:sz w:val="20"/>
          <w:szCs w:val="20"/>
          <w:lang w:eastAsia="en-CA"/>
        </w:rPr>
      </w:pPr>
      <w:r w:rsidRPr="00B55C9B">
        <w:rPr>
          <w:rFonts w:ascii="Arial" w:hAnsi="Arial" w:cs="Arial"/>
          <w:sz w:val="20"/>
          <w:szCs w:val="20"/>
          <w:lang w:eastAsia="en-CA"/>
        </w:rPr>
        <w:t>Etc.</w:t>
      </w:r>
      <w:bookmarkStart w:id="2" w:name="_GoBack"/>
      <w:bookmarkEnd w:id="2"/>
    </w:p>
    <w:sectPr w:rsidR="00C43A4F" w:rsidRPr="008C1A5B" w:rsidSect="00181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8B1"/>
    <w:multiLevelType w:val="hybridMultilevel"/>
    <w:tmpl w:val="2C2E4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235D"/>
    <w:multiLevelType w:val="hybridMultilevel"/>
    <w:tmpl w:val="F6BC3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059"/>
    <w:multiLevelType w:val="hybridMultilevel"/>
    <w:tmpl w:val="BA027F5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827B37"/>
    <w:multiLevelType w:val="hybridMultilevel"/>
    <w:tmpl w:val="7C425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31B41"/>
    <w:multiLevelType w:val="hybridMultilevel"/>
    <w:tmpl w:val="6ACC9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A0896"/>
    <w:multiLevelType w:val="hybridMultilevel"/>
    <w:tmpl w:val="405C5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B7E79"/>
    <w:multiLevelType w:val="hybridMultilevel"/>
    <w:tmpl w:val="5516B30C"/>
    <w:lvl w:ilvl="0" w:tplc="BE461B6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B4C20"/>
    <w:multiLevelType w:val="hybridMultilevel"/>
    <w:tmpl w:val="78CE05BE"/>
    <w:lvl w:ilvl="0" w:tplc="BE461B6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461F6E"/>
    <w:multiLevelType w:val="hybridMultilevel"/>
    <w:tmpl w:val="D542C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783424"/>
    <w:multiLevelType w:val="hybridMultilevel"/>
    <w:tmpl w:val="13F64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418AF"/>
    <w:multiLevelType w:val="hybridMultilevel"/>
    <w:tmpl w:val="62B09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19"/>
    <w:rsid w:val="000156CB"/>
    <w:rsid w:val="00030A68"/>
    <w:rsid w:val="000B5F25"/>
    <w:rsid w:val="00132FD4"/>
    <w:rsid w:val="00181F72"/>
    <w:rsid w:val="001C2019"/>
    <w:rsid w:val="001C5094"/>
    <w:rsid w:val="0025750C"/>
    <w:rsid w:val="003C6E4D"/>
    <w:rsid w:val="00403510"/>
    <w:rsid w:val="004504FC"/>
    <w:rsid w:val="004B603D"/>
    <w:rsid w:val="004C2377"/>
    <w:rsid w:val="005C5891"/>
    <w:rsid w:val="005D4590"/>
    <w:rsid w:val="005E1229"/>
    <w:rsid w:val="005F3F8B"/>
    <w:rsid w:val="00683737"/>
    <w:rsid w:val="00693306"/>
    <w:rsid w:val="00781BE5"/>
    <w:rsid w:val="00791F27"/>
    <w:rsid w:val="007A62D1"/>
    <w:rsid w:val="007C0CFA"/>
    <w:rsid w:val="008658CD"/>
    <w:rsid w:val="00875457"/>
    <w:rsid w:val="00877079"/>
    <w:rsid w:val="00885DFA"/>
    <w:rsid w:val="008A58B4"/>
    <w:rsid w:val="008B6F54"/>
    <w:rsid w:val="008C19A7"/>
    <w:rsid w:val="008C1A5B"/>
    <w:rsid w:val="008F5CEC"/>
    <w:rsid w:val="00926665"/>
    <w:rsid w:val="00A3639A"/>
    <w:rsid w:val="00AA4A34"/>
    <w:rsid w:val="00B55C9B"/>
    <w:rsid w:val="00BA6284"/>
    <w:rsid w:val="00BC4A96"/>
    <w:rsid w:val="00C166A5"/>
    <w:rsid w:val="00C4006F"/>
    <w:rsid w:val="00C64B69"/>
    <w:rsid w:val="00C72F0F"/>
    <w:rsid w:val="00C90130"/>
    <w:rsid w:val="00CB7F4B"/>
    <w:rsid w:val="00D520BD"/>
    <w:rsid w:val="00D74043"/>
    <w:rsid w:val="00D7529A"/>
    <w:rsid w:val="00DC1740"/>
    <w:rsid w:val="00DC6C11"/>
    <w:rsid w:val="00E23007"/>
    <w:rsid w:val="00E93A0E"/>
    <w:rsid w:val="00EB72BE"/>
    <w:rsid w:val="00ED34BC"/>
    <w:rsid w:val="00EF5970"/>
    <w:rsid w:val="00F07E8D"/>
    <w:rsid w:val="00F63D68"/>
    <w:rsid w:val="00F64B4E"/>
    <w:rsid w:val="00F87307"/>
    <w:rsid w:val="00FD2DA8"/>
    <w:rsid w:val="00FF16F8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11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019"/>
    <w:pPr>
      <w:spacing w:after="0" w:line="240" w:lineRule="auto"/>
    </w:pPr>
    <w:rPr>
      <w:rFonts w:ascii="Calibri" w:eastAsia="MS PGothic" w:hAnsi="Calibri" w:cs="MS P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A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5B"/>
    <w:rPr>
      <w:rFonts w:ascii="Times New Roman" w:eastAsia="MS PGothic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EDD0-13FB-1C45-9D64-252DD1EB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689</Words>
  <Characters>3932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JMillin</dc:creator>
  <cp:lastModifiedBy>ceni babaoglu</cp:lastModifiedBy>
  <cp:revision>3</cp:revision>
  <cp:lastPrinted>2017-02-22T23:54:00Z</cp:lastPrinted>
  <dcterms:created xsi:type="dcterms:W3CDTF">2017-01-13T13:07:00Z</dcterms:created>
  <dcterms:modified xsi:type="dcterms:W3CDTF">2017-02-22T23:55:00Z</dcterms:modified>
</cp:coreProperties>
</file>